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«ОРГАНИЗАЦИЯ И КОНТРОЛЬ  ПРОТИВООБЛЕДЕНИТЕЛЬНОЙ ЗАЩИТЫ ВОЗДУШНЫХ СУДОВ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(КАТЕГОРИЯ</w:t>
      </w:r>
      <w:ins w:id="0" w:author="Yana A. Chumakova" w:date="2019-12-10T14:55:00Z">
        <w:r>
          <w:rPr>
            <w:b/>
            <w:szCs w:val="24"/>
          </w:rPr>
          <w:t xml:space="preserve"> по </w:t>
        </w:r>
      </w:ins>
      <w:ins w:id="1" w:author="Yana A. Chumakova" w:date="2019-12-10T14:55:00Z">
        <w:r>
          <w:rPr>
            <w:b/>
            <w:szCs w:val="24"/>
            <w:lang w:val="en-US"/>
          </w:rPr>
          <w:t>SAE</w:t>
        </w:r>
      </w:ins>
      <w:ins w:id="2" w:author="Yana A. Chumakova" w:date="2019-12-10T14:55:00Z">
        <w:r>
          <w:rPr>
            <w:b/>
            <w:szCs w:val="24"/>
          </w:rPr>
          <w:t xml:space="preserve"> </w:t>
        </w:r>
      </w:ins>
      <w:ins w:id="3" w:author="Yana A. Chumakova" w:date="2019-12-10T14:55:00Z">
        <w:r>
          <w:rPr>
            <w:b/>
            <w:szCs w:val="24"/>
            <w:lang w:val="en-US"/>
          </w:rPr>
          <w:t>AS</w:t>
        </w:r>
      </w:ins>
      <w:ins w:id="4" w:author="Yana A. Chumakova" w:date="2019-12-10T14:55:00Z">
        <w:r>
          <w:rPr>
            <w:b/>
            <w:szCs w:val="24"/>
          </w:rPr>
          <w:t>6286</w:t>
        </w:r>
      </w:ins>
      <w:ins w:id="5" w:author="Yana A. Chumakova" w:date="2019-12-10T14:55:00Z">
        <w:r>
          <w:rPr>
            <w:b/>
            <w:szCs w:val="24"/>
            <w:lang w:val="en-US"/>
          </w:rPr>
          <w:t>A</w:t>
        </w:r>
      </w:ins>
      <w:ins w:id="6" w:author="Yana A. Chumakova" w:date="2019-12-10T14:55:00Z">
        <w:r>
          <w:rPr>
            <w:b/>
            <w:szCs w:val="24"/>
          </w:rPr>
          <w:t xml:space="preserve"> </w:t>
        </w:r>
      </w:ins>
      <w:del w:id="7" w:author="Yana A. Chumakova" w:date="2019-12-10T14:55:00Z">
        <w:r>
          <w:rPr>
            <w:b/>
            <w:szCs w:val="24"/>
          </w:rPr>
          <w:delText xml:space="preserve"> </w:delText>
        </w:r>
      </w:del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>30</w:t>
      </w:r>
      <w:r>
        <w:rPr>
          <w:b/>
          <w:szCs w:val="24"/>
          <w:lang w:val="en-US"/>
        </w:rPr>
        <w:t>B</w:t>
      </w:r>
      <w:r>
        <w:rPr>
          <w:b/>
          <w:szCs w:val="24"/>
        </w:rPr>
        <w:t>)»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дисциплине: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ins w:id="8" w:author="Anton V. Sharipov" w:date="2019-11-28T16:58:00Z">
        <w:commentRangeStart w:id="0"/>
        <w:commentRangeStart w:id="1"/>
        <w:r>
          <w:rPr>
            <w:b/>
            <w:szCs w:val="20"/>
          </w:rPr>
          <w:t>УЧЕБНО</w:t>
        </w:r>
      </w:ins>
      <w:ins w:id="9" w:author="Anton V. Sharipov" w:date="2019-11-28T16:58:00Z">
        <w:r>
          <w:rPr>
            <w:rStyle w:val="Style15"/>
            <w:b/>
            <w:vanish w:val="false"/>
          </w:rPr>
        </w:r>
      </w:ins>
      <w:ins w:id="10" w:author="Anton V. Sharipov" w:date="2019-11-28T16:58:00Z">
        <w:commentRangeEnd w:id="1"/>
        <w:r>
          <w:commentReference w:id="1"/>
        </w:r>
        <w:r>
          <w:rPr>
            <w:b/>
            <w:szCs w:val="20"/>
          </w:rPr>
          <w:t>-ТЕМАТИЧЕСКИЙ ПЛАН</w:t>
        </w:r>
      </w:ins>
      <w:ins w:id="11" w:author="Anton V. Sharipov" w:date="2019-11-28T16:58:00Z">
        <w:commentRangeEnd w:id="0"/>
        <w:r>
          <w:commentReference w:id="0"/>
        </w:r>
        <w:r>
          <w:rPr>
            <w:rStyle w:val="Style15"/>
            <w:b/>
            <w:vanish w:val="false"/>
          </w:rPr>
        </w:r>
      </w:ins>
    </w:p>
    <w:tbl>
      <w:tblPr>
        <w:tblW w:w="9365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6"/>
        <w:gridCol w:w="993"/>
        <w:gridCol w:w="1131"/>
        <w:gridCol w:w="1134"/>
        <w:gridCol w:w="1134"/>
        <w:gridCol w:w="1427"/>
      </w:tblGrid>
      <w:tr>
        <w:trPr>
          <w:tblHeader w:val="true"/>
          <w:trHeight w:val="23" w:hRule="atLeast"/>
          <w:cantSplit w:val="true"/>
        </w:trPr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2" w:author="Anton V. Sharipov" w:date="2019-11-28T16:58:00Z">
              <w:r>
                <w:rPr/>
                <w:t>Наименование разделов и дисциплин</w:t>
              </w:r>
            </w:ins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3" w:author="Anton V. Sharipov" w:date="2019-11-28T16:58:00Z">
              <w:r>
                <w:rPr/>
                <w:t xml:space="preserve">Всего, </w:t>
                <w:br/>
                <w:t>час.</w:t>
              </w:r>
            </w:ins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ins w:id="14" w:author="Anton V. Sharipov" w:date="2019-11-28T16:58:00Z">
              <w:r>
                <w:rPr/>
                <w:t>В том числе</w:t>
              </w:r>
            </w:ins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5" w:author="Anton V. Sharipov" w:date="2019-11-28T16:58:00Z">
              <w:r>
                <w:rPr/>
                <w:t>Форма</w:t>
                <w:br/>
                <w:t>контроля</w:t>
              </w:r>
            </w:ins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3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ins w:id="16" w:author="Anton V. Sharipov" w:date="2019-11-28T16:58:00Z">
              <w:r>
                <w:rPr>
                  <w:sz w:val="22"/>
                </w:rPr>
                <w:t>ДОТ и ЭО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ins w:id="17" w:author="Anton V. Sharipov" w:date="2019-11-28T16:58:00Z">
              <w:r>
                <w:rPr>
                  <w:sz w:val="22"/>
                </w:rPr>
                <w:t>Т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ins w:id="18" w:author="Anton V. Sharipov" w:date="2019-11-28T16:58:00Z">
              <w:r>
                <w:rPr>
                  <w:sz w:val="22"/>
                </w:rPr>
                <w:t>ПЗ</w:t>
              </w:r>
            </w:ins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  <w:ins w:id="20" w:author="Anton V. Sharipov" w:date="2019-11-28T16:58:00Z"/>
              </w:rPr>
            </w:pPr>
            <w:ins w:id="19" w:author="Anton V. Sharipov" w:date="2019-11-28T16:58:00Z">
              <w:r>
                <w:rPr>
                  <w:b/>
                  <w:szCs w:val="22"/>
                </w:rPr>
                <w:t>Раздел 1.</w:t>
              </w:r>
            </w:ins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ins w:id="21" w:author="Anton V. Sharipov" w:date="2019-11-28T16:58:00Z">
              <w:r>
                <w:rPr>
                  <w:b/>
                  <w:szCs w:val="22"/>
                </w:rPr>
                <w:t>Основные сведения по ПОЗ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22" w:author="Anton V. Sharipov" w:date="2019-11-28T16:58:00Z">
              <w:r>
                <w:rPr>
                  <w:b/>
                  <w:szCs w:val="28"/>
                </w:rPr>
                <w:t>3,0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23" w:author="Anton V. Sharipov" w:date="2019-11-28T16:58:00Z">
              <w:r>
                <w:rPr>
                  <w:b/>
                  <w:szCs w:val="28"/>
                </w:rPr>
                <w:t>3,0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24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25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26" w:author="Anton V. Sharipov" w:date="2019-11-28T16:58:00Z">
              <w:r>
                <w:rPr>
                  <w:szCs w:val="22"/>
                </w:rPr>
                <w:t>Тема 1.1 Действующие стандарты, руководящие документы и рекомендации в сфере ПОЗ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27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28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29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30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31" w:author="Anton V. Sharipov" w:date="2019-11-28T16:58:00Z">
              <w:r>
                <w:rPr>
                  <w:szCs w:val="22"/>
                </w:rPr>
                <w:t>Тема 1.2 Базовые знания по аэродинамике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32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33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34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35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36" w:author="Anton V. Sharipov" w:date="2019-11-28T16:58:00Z">
              <w:r>
                <w:rPr>
                  <w:szCs w:val="22"/>
                </w:rPr>
                <w:t>Тема 1.3 Влияние СЛО на лётно-технические характеристики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37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38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39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40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41" w:author="Anton V. Sharipov" w:date="2019-11-28T16:58:00Z">
              <w:r>
                <w:rPr>
                  <w:szCs w:val="22"/>
                </w:rPr>
                <w:t>Тема 1.4 Метеорологические факторы формирования СЛО на поверхностях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42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43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44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45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46" w:author="Anton V. Sharipov" w:date="2019-11-28T16:58:00Z">
              <w:r>
                <w:rPr>
                  <w:szCs w:val="22"/>
                </w:rPr>
                <w:t>Тема 1.</w:t>
              </w:r>
            </w:ins>
            <w:ins w:id="47" w:author="Anton V. Sharipov" w:date="2019-11-29T11:06:00Z">
              <w:r>
                <w:rPr>
                  <w:szCs w:val="22"/>
                </w:rPr>
                <w:t>5</w:t>
              </w:r>
            </w:ins>
            <w:ins w:id="48" w:author="Anton V. Sharipov" w:date="2019-11-28T16:58:00Z">
              <w:r>
                <w:rPr>
                  <w:szCs w:val="22"/>
                </w:rPr>
                <w:t xml:space="preserve"> Конструкция самолёта и критические поверхности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49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50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51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52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53" w:author="Anton V. Sharipov" w:date="2019-11-28T16:58:00Z">
              <w:r>
                <w:rPr>
                  <w:szCs w:val="22"/>
                </w:rPr>
                <w:t>Тема 1.</w:t>
              </w:r>
            </w:ins>
            <w:ins w:id="54" w:author="Anton V. Sharipov" w:date="2019-11-29T11:06:00Z">
              <w:r>
                <w:rPr>
                  <w:szCs w:val="22"/>
                </w:rPr>
                <w:t>6</w:t>
              </w:r>
            </w:ins>
            <w:ins w:id="55" w:author="Anton V. Sharipov" w:date="2019-11-28T16:58:00Z">
              <w:r>
                <w:rPr>
                  <w:szCs w:val="22"/>
                </w:rPr>
                <w:t xml:space="preserve"> Условия, которые приводят к образованию льда на поверхности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56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57" w:author="Anton V. Sharipov" w:date="2019-11-29T11:06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58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59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  <w:ins w:id="61" w:author="Anton V. Sharipov" w:date="2019-11-28T16:58:00Z"/>
              </w:rPr>
            </w:pPr>
            <w:ins w:id="60" w:author="Anton V. Sharipov" w:date="2019-11-28T16:58:00Z">
              <w:r>
                <w:rPr>
                  <w:b/>
                  <w:szCs w:val="22"/>
                </w:rPr>
                <w:t>Раздел 2.</w:t>
              </w:r>
            </w:ins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ins w:id="62" w:author="Anton V. Sharipov" w:date="2019-11-28T16:58:00Z">
              <w:r>
                <w:rPr>
                  <w:b/>
                  <w:szCs w:val="22"/>
                </w:rPr>
                <w:t>Правила, процедуры и техника выполнения ПОЗ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63" w:author="Anton V. Sharipov" w:date="2019-11-28T16:58:00Z">
              <w:r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64" w:author="Anton V. Sharipov" w:date="2019-11-28T16:58:00Z">
              <w:r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65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66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67" w:author="Anton V. Sharipov" w:date="2019-11-28T16:58:00Z">
              <w:r>
                <w:rPr>
                  <w:szCs w:val="22"/>
                </w:rPr>
                <w:t>Тема 2.</w:t>
              </w:r>
            </w:ins>
            <w:ins w:id="68" w:author="Anton V. Sharipov" w:date="2019-11-29T11:06:00Z">
              <w:r>
                <w:rPr>
                  <w:szCs w:val="22"/>
                </w:rPr>
                <w:t>1</w:t>
              </w:r>
            </w:ins>
            <w:ins w:id="69" w:author="Anton V. Sharipov" w:date="2019-11-28T16:58:00Z">
              <w:r>
                <w:rPr>
                  <w:szCs w:val="22"/>
                </w:rPr>
                <w:t xml:space="preserve"> Виды контроля (проверок) поверхностей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70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71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72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73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74" w:author="Anton V. Sharipov" w:date="2019-11-28T16:58:00Z">
              <w:r>
                <w:rPr>
                  <w:szCs w:val="22"/>
                </w:rPr>
                <w:t>Тема 2.</w:t>
              </w:r>
            </w:ins>
            <w:ins w:id="75" w:author="Anton V. Sharipov" w:date="2019-11-29T11:06:00Z">
              <w:r>
                <w:rPr>
                  <w:szCs w:val="22"/>
                </w:rPr>
                <w:t>2</w:t>
              </w:r>
            </w:ins>
            <w:ins w:id="76" w:author="Anton V. Sharipov" w:date="2019-11-28T16:58:00Z">
              <w:r>
                <w:rPr>
                  <w:szCs w:val="22"/>
                </w:rPr>
                <w:t xml:space="preserve"> Коды ПОЗ ВС, процедуры связи и оформление документации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ins w:id="77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78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79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80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81" w:author="Anton V. Sharipov" w:date="2019-11-28T16:58:00Z">
              <w:r>
                <w:rPr>
                  <w:szCs w:val="22"/>
                </w:rPr>
                <w:t>Тема 2.</w:t>
              </w:r>
            </w:ins>
            <w:ins w:id="82" w:author="Anton V. Sharipov" w:date="2019-11-29T11:06:00Z">
              <w:r>
                <w:rPr>
                  <w:szCs w:val="22"/>
                </w:rPr>
                <w:t>3</w:t>
              </w:r>
            </w:ins>
            <w:ins w:id="83" w:author="Anton V. Sharipov" w:date="2019-11-28T16:58:00Z">
              <w:r>
                <w:rPr>
                  <w:szCs w:val="22"/>
                </w:rPr>
                <w:t xml:space="preserve"> Контроль качества ПОЗ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84" w:author="Anton V. Sharipov" w:date="2019-11-29T11:07:00Z">
              <w:r>
                <w:rPr>
                  <w:szCs w:val="28"/>
                </w:rPr>
                <w:t>1,0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85" w:author="Anton V. Sharipov" w:date="2019-11-28T16:58:00Z">
              <w:r>
                <w:rPr>
                  <w:szCs w:val="28"/>
                </w:rPr>
                <w:t>1,0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86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87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  <w:ins w:id="89" w:author="Anton V. Sharipov" w:date="2019-11-28T16:58:00Z"/>
              </w:rPr>
            </w:pPr>
            <w:ins w:id="88" w:author="Anton V. Sharipov" w:date="2019-11-28T16:58:00Z">
              <w:r>
                <w:rPr>
                  <w:b/>
                  <w:szCs w:val="22"/>
                </w:rPr>
                <w:t>Раздел 3.</w:t>
              </w:r>
            </w:ins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ins w:id="90" w:author="Anton V. Sharipov" w:date="2019-11-28T16:58:00Z">
              <w:r>
                <w:rPr>
                  <w:b/>
                  <w:szCs w:val="22"/>
                </w:rPr>
                <w:t>Безопасность и аварийные процедуры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91" w:author="Anton V. Sharipov" w:date="2019-11-29T11:04:00Z">
              <w:r>
                <w:rPr>
                  <w:b/>
                  <w:szCs w:val="28"/>
                </w:rPr>
                <w:t>1,0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92" w:author="Anton V. Sharipov" w:date="2019-11-28T16:58:00Z">
              <w:r>
                <w:rPr>
                  <w:b/>
                  <w:szCs w:val="28"/>
                </w:rPr>
                <w:t>1,0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93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94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95" w:author="Anton V. Sharipov" w:date="2019-11-28T16:58:00Z">
              <w:r>
                <w:rPr>
                  <w:szCs w:val="22"/>
                </w:rPr>
  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96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97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98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99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ins w:id="100" w:author="Anton V. Sharipov" w:date="2019-11-28T16:58:00Z">
              <w:r>
                <w:rPr>
                  <w:szCs w:val="22"/>
                </w:rPr>
                <w:t>Тема 3.2 Аварийные процедуры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101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102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03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04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ins w:id="105" w:author="Yana A. Chumakova" w:date="2019-12-27T15:06:00Z">
              <w:r>
                <w:rPr>
                  <w:szCs w:val="22"/>
                </w:rPr>
                <w:t>Промежуточный контроль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106" w:author="Yana A. Chumakova" w:date="2019-12-27T15:06:00Z">
              <w:r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07" w:author="Yana A. Chumakova" w:date="2019-12-27T15:06:00Z">
              <w:r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08" w:author="Yana A. Chumakova" w:date="2019-12-27T15:06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ins w:id="109" w:author="Yana A. Chumakova" w:date="2019-12-27T15:06:00Z">
              <w:r>
                <w:rPr>
                  <w:szCs w:val="28"/>
                </w:rPr>
                <w:t>Тестирование</w:t>
              </w:r>
            </w:ins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  <w:ins w:id="111" w:author="Anton V. Sharipov" w:date="2019-11-28T16:58:00Z"/>
              </w:rPr>
            </w:pPr>
            <w:ins w:id="110" w:author="Anton V. Sharipov" w:date="2019-11-28T16:58:00Z">
              <w:r>
                <w:rPr>
                  <w:b/>
                  <w:szCs w:val="22"/>
                </w:rPr>
                <w:t>Раздел 4.</w:t>
              </w:r>
            </w:ins>
          </w:p>
          <w:p>
            <w:pPr>
              <w:pStyle w:val="Normal"/>
              <w:ind w:right="51" w:hanging="0"/>
              <w:jc w:val="left"/>
              <w:rPr/>
            </w:pPr>
            <w:ins w:id="112" w:author="Anton V. Sharipov" w:date="2019-11-28T16:58:00Z">
              <w:r>
                <w:rPr>
                  <w:b/>
                  <w:szCs w:val="22"/>
                </w:rPr>
                <w:t>Особенности организации ПОЗ ВС и специальные требования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113" w:author="Anton V. Sharipov" w:date="2019-11-28T16:58:00Z">
              <w:r>
                <w:rPr>
                  <w:b/>
                  <w:szCs w:val="28"/>
                </w:rPr>
                <w:t>3,</w:t>
              </w:r>
            </w:ins>
            <w:ins w:id="114" w:author="Anton V. Sharipov" w:date="2019-11-29T11:05:00Z">
              <w:r>
                <w:rPr>
                  <w:b/>
                  <w:szCs w:val="28"/>
                </w:rPr>
                <w:t>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115" w:author="Yana A. Chumakova" w:date="2019-12-27T15:05:00Z">
              <w:r>
                <w:rPr>
                  <w:szCs w:val="24"/>
                </w:rPr>
                <w:t>–</w:t>
              </w:r>
            </w:ins>
            <w:del w:id="116" w:author="Yana A. Chumakova" w:date="2019-12-27T15:05:00Z">
              <w:r>
                <w:rPr>
                  <w:b/>
                  <w:szCs w:val="28"/>
                </w:rPr>
                <w:delText>3,0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17" w:author="Yana A. Chumakova" w:date="2019-12-27T15:05:00Z">
              <w:r>
                <w:rPr>
                  <w:b/>
                  <w:szCs w:val="28"/>
                </w:rPr>
                <w:t>3,0</w:t>
              </w:r>
            </w:ins>
            <w:del w:id="118" w:author="Yana A. Chumakova" w:date="2019-12-27T15:05:00Z">
              <w:r>
                <w:rPr>
                  <w:szCs w:val="24"/>
                </w:rPr>
                <w:delText>–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19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120" w:author="Anton V. Sharipov" w:date="2019-11-28T16:58:00Z">
              <w:r>
                <w:rPr>
                  <w:szCs w:val="22"/>
                </w:rPr>
                <w:t>Тема 4.1 Местные правила и ограничения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ins w:id="121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122" w:author="Yana A. Chumakova" w:date="2019-12-27T15:05:00Z">
              <w:r>
                <w:rPr>
                  <w:szCs w:val="24"/>
                </w:rPr>
                <w:t>–</w:t>
              </w:r>
            </w:ins>
            <w:del w:id="123" w:author="Yana A. Chumakova" w:date="2019-12-27T15:05:00Z">
              <w:r>
                <w:rPr>
                  <w:szCs w:val="28"/>
                </w:rPr>
                <w:delText>0,5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24" w:author="Yana A. Chumakova" w:date="2019-12-27T15:05:00Z">
              <w:r>
                <w:rPr>
                  <w:szCs w:val="28"/>
                </w:rPr>
                <w:t>0,5</w:t>
              </w:r>
            </w:ins>
            <w:del w:id="125" w:author="Yana A. Chumakova" w:date="2019-12-27T15:05:00Z">
              <w:r>
                <w:rPr>
                  <w:szCs w:val="24"/>
                </w:rPr>
                <w:delText>–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26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127" w:author="Anton V. Sharipov" w:date="2019-11-28T16:58:00Z">
              <w:r>
                <w:rPr>
                  <w:szCs w:val="22"/>
                </w:rPr>
                <w:t>Тема 4.2 Операционные процедуры аэропорта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ins w:id="128" w:author="Anton V. Sharipov" w:date="2019-11-28T16:58:00Z">
              <w:r>
                <w:rPr>
                  <w:szCs w:val="28"/>
                </w:rPr>
                <w:t>1,0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129" w:author="Yana A. Chumakova" w:date="2019-12-27T15:05:00Z">
              <w:r>
                <w:rPr>
                  <w:szCs w:val="24"/>
                </w:rPr>
                <w:t>–</w:t>
              </w:r>
            </w:ins>
            <w:del w:id="130" w:author="Yana A. Chumakova" w:date="2019-12-27T15:05:00Z">
              <w:r>
                <w:rPr>
                  <w:szCs w:val="28"/>
                </w:rPr>
                <w:delText>1,0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31" w:author="Yana A. Chumakova" w:date="2019-12-27T15:05:00Z">
              <w:r>
                <w:rPr>
                  <w:szCs w:val="28"/>
                </w:rPr>
                <w:t>1,0</w:t>
              </w:r>
            </w:ins>
            <w:del w:id="132" w:author="Yana A. Chumakova" w:date="2019-12-27T15:05:00Z">
              <w:r>
                <w:rPr>
                  <w:szCs w:val="24"/>
                </w:rPr>
                <w:delText>–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33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ins w:id="134" w:author="Anton V. Sharipov" w:date="2019-11-28T16:58:00Z">
              <w:r>
                <w:rPr>
                  <w:szCs w:val="22"/>
                </w:rPr>
  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ins w:id="135" w:author="Anton V. Sharipov" w:date="2019-11-28T16:58:00Z">
              <w:r>
                <w:rPr>
                  <w:szCs w:val="28"/>
                </w:rPr>
                <w:t>1,0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136" w:author="Yana A. Chumakova" w:date="2019-12-27T15:05:00Z">
              <w:r>
                <w:rPr>
                  <w:szCs w:val="24"/>
                </w:rPr>
                <w:t>–</w:t>
              </w:r>
            </w:ins>
            <w:del w:id="137" w:author="Yana A. Chumakova" w:date="2019-12-27T15:05:00Z">
              <w:r>
                <w:rPr>
                  <w:szCs w:val="28"/>
                </w:rPr>
                <w:delText>1,0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38" w:author="Yana A. Chumakova" w:date="2019-12-27T15:05:00Z">
              <w:r>
                <w:rPr>
                  <w:szCs w:val="28"/>
                </w:rPr>
                <w:t>1,0</w:t>
              </w:r>
            </w:ins>
            <w:del w:id="139" w:author="Yana A. Chumakova" w:date="2019-12-27T15:05:00Z">
              <w:r>
                <w:rPr>
                  <w:szCs w:val="24"/>
                </w:rPr>
                <w:delText>–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40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ins w:id="141" w:author="Anton V. Sharipov" w:date="2019-11-28T16:58:00Z">
              <w:r>
                <w:rPr>
                  <w:szCs w:val="24"/>
                </w:rPr>
                <w:t>Тема 4.4 Общие процедуры и требования авиакомпаний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ins w:id="142" w:author="Anton V. Sharipov" w:date="2019-11-28T16:58:00Z">
              <w:r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ins w:id="143" w:author="Yana A. Chumakova" w:date="2019-12-27T15:05:00Z">
              <w:r>
                <w:rPr>
                  <w:szCs w:val="24"/>
                </w:rPr>
                <w:t>–</w:t>
              </w:r>
            </w:ins>
            <w:del w:id="144" w:author="Yana A. Chumakova" w:date="2019-12-27T15:05:00Z">
              <w:r>
                <w:rPr>
                  <w:szCs w:val="28"/>
                </w:rPr>
                <w:delText>0,5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45" w:author="Yana A. Chumakova" w:date="2019-12-27T15:05:00Z">
              <w:r>
                <w:rPr>
                  <w:szCs w:val="28"/>
                </w:rPr>
                <w:t>0,5</w:t>
              </w:r>
            </w:ins>
            <w:del w:id="146" w:author="Yana A. Chumakova" w:date="2019-12-27T15:05:00Z">
              <w:r>
                <w:rPr>
                  <w:szCs w:val="24"/>
                </w:rPr>
                <w:delText>–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47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  <w:ins w:id="149" w:author="Anton V. Sharipov" w:date="2019-11-28T16:58:00Z"/>
              </w:rPr>
            </w:pPr>
            <w:ins w:id="148" w:author="Anton V. Sharipov" w:date="2019-11-28T16:58:00Z">
              <w:r>
                <w:rPr>
                  <w:b/>
                  <w:szCs w:val="22"/>
                </w:rPr>
                <w:t>Раздел 5.</w:t>
              </w:r>
            </w:ins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ins w:id="150" w:author="Anton V. Sharipov" w:date="2019-11-28T16:58:00Z">
              <w:r>
                <w:rPr>
                  <w:b/>
                  <w:szCs w:val="22"/>
                </w:rPr>
                <w:t>Актуальные тенденции в области ПОЗ ВС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151" w:author="Anton V. Sharipov" w:date="2019-11-28T16:58:00Z">
              <w:r>
                <w:rPr>
                  <w:b/>
                  <w:szCs w:val="28"/>
                </w:rPr>
                <w:t>3,0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152" w:author="Yana A. Chumakova" w:date="2019-12-27T15:06:00Z">
              <w:r>
                <w:rPr>
                  <w:szCs w:val="24"/>
                </w:rPr>
                <w:t>–</w:t>
              </w:r>
            </w:ins>
            <w:del w:id="153" w:author="Yana A. Chumakova" w:date="2019-12-27T15:06:00Z">
              <w:r>
                <w:rPr>
                  <w:szCs w:val="24"/>
                </w:rPr>
                <w:delText>3,0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54" w:author="Yana A. Chumakova" w:date="2019-12-27T15:06:00Z">
              <w:r>
                <w:rPr>
                  <w:szCs w:val="24"/>
                </w:rPr>
                <w:t>3,0</w:t>
              </w:r>
            </w:ins>
            <w:del w:id="155" w:author="Yana A. Chumakova" w:date="2019-12-27T15:06:00Z">
              <w:r>
                <w:rPr>
                  <w:szCs w:val="24"/>
                </w:rPr>
                <w:delText>-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56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ins w:id="157" w:author="Anton V. Sharipov" w:date="2019-11-28T16:58:00Z">
              <w:r>
                <w:rPr>
                  <w:szCs w:val="22"/>
                </w:rPr>
                <w:t>Тема 5.1 Мировой опыт проведения процедуры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ins w:id="158" w:author="Anton V. Sharipov" w:date="2019-11-28T16:58:00Z">
              <w:r>
                <w:rPr>
                  <w:szCs w:val="24"/>
                </w:rPr>
                <w:t>1,5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ins w:id="159" w:author="Yana A. Chumakova" w:date="2019-12-27T15:06:00Z">
              <w:r>
                <w:rPr>
                  <w:szCs w:val="24"/>
                </w:rPr>
                <w:t>–</w:t>
              </w:r>
            </w:ins>
            <w:del w:id="160" w:author="Yana A. Chumakova" w:date="2019-12-27T15:06:00Z">
              <w:r>
                <w:rPr>
                  <w:szCs w:val="24"/>
                </w:rPr>
                <w:delText>1,5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ins w:id="161" w:author="Yana A. Chumakova" w:date="2019-12-27T15:06:00Z">
              <w:r>
                <w:rPr>
                  <w:szCs w:val="24"/>
                </w:rPr>
                <w:t>1,5</w:t>
              </w:r>
            </w:ins>
            <w:del w:id="162" w:author="Yana A. Chumakova" w:date="2019-12-27T15:06:00Z">
              <w:r>
                <w:rPr>
                  <w:szCs w:val="24"/>
                </w:rPr>
                <w:delText>–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63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ins w:id="164" w:author="Anton V. Sharipov" w:date="2019-11-28T16:58:00Z">
              <w:r>
                <w:rPr>
                  <w:szCs w:val="22"/>
                </w:rPr>
                <w:t>Тема 5.2 Опыт аэропорта Пулково в прошедшем сезоне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ins w:id="165" w:author="Anton V. Sharipov" w:date="2019-11-28T16:58:00Z">
              <w:r>
                <w:rPr>
                  <w:szCs w:val="28"/>
                </w:rPr>
                <w:t>1,5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ins w:id="166" w:author="Yana A. Chumakova" w:date="2019-12-27T15:06:00Z">
              <w:r>
                <w:rPr>
                  <w:szCs w:val="24"/>
                </w:rPr>
                <w:t>–</w:t>
              </w:r>
            </w:ins>
            <w:del w:id="167" w:author="Yana A. Chumakova" w:date="2019-12-27T15:06:00Z">
              <w:r>
                <w:rPr>
                  <w:szCs w:val="24"/>
                </w:rPr>
                <w:delText>1,5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ins w:id="168" w:author="Yana A. Chumakova" w:date="2019-12-27T15:06:00Z">
              <w:r>
                <w:rPr>
                  <w:szCs w:val="24"/>
                </w:rPr>
                <w:t>1,5</w:t>
              </w:r>
            </w:ins>
            <w:del w:id="169" w:author="Yana A. Chumakova" w:date="2019-12-27T15:06:00Z">
              <w:r>
                <w:rPr>
                  <w:szCs w:val="28"/>
                </w:rPr>
                <w:delText>-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70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del w:id="171" w:author="Yana A. Chumakova" w:date="2019-12-27T15:06:00Z">
              <w:r>
                <w:rPr>
                  <w:szCs w:val="22"/>
                </w:rPr>
                <w:delText>Промежуточный контроль</w:delText>
              </w:r>
            </w:del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bidi w:val="0"/>
              <w:ind w:right="51" w:hanging="20"/>
              <w:jc w:val="left"/>
              <w:rPr>
                <w:b/>
                <w:b/>
                <w:szCs w:val="28"/>
              </w:rPr>
            </w:pPr>
            <w:del w:id="172" w:author="Yana A. Chumakova" w:date="2019-12-27T15:06:00Z">
              <w:r>
                <w:rPr>
                  <w:b/>
                  <w:szCs w:val="28"/>
                </w:rPr>
                <w:delText>2,0</w:delText>
              </w:r>
            </w:del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del w:id="173" w:author="Yana A. Chumakova" w:date="2019-12-27T15:06:00Z">
              <w:r>
                <w:rPr>
                  <w:b/>
                  <w:szCs w:val="28"/>
                </w:rPr>
                <w:delText>2,0</w:delText>
              </w:r>
            </w:del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bidi w:val="0"/>
              <w:snapToGrid w:val="tru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del w:id="174" w:author="Yana A. Chumakova" w:date="2019-12-27T15:06:00Z">
              <w:r>
                <w:rPr>
                  <w:szCs w:val="24"/>
                </w:rPr>
                <w:delText>–</w:delText>
              </w:r>
            </w:del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bidi w:val="0"/>
              <w:jc w:val="center"/>
              <w:rPr>
                <w:szCs w:val="28"/>
              </w:rPr>
            </w:pPr>
            <w:del w:id="175" w:author="Yana A. Chumakova" w:date="2019-12-27T15:06:00Z">
              <w:r>
                <w:rPr>
                  <w:szCs w:val="28"/>
                </w:rPr>
                <w:delText>Тестирование</w:delText>
              </w:r>
            </w:del>
          </w:p>
        </w:tc>
      </w:tr>
      <w:tr>
        <w:trPr>
          <w:trHeight w:val="62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ins w:id="176" w:author="Anton V. Sharipov" w:date="2019-11-28T16:58:00Z">
              <w:r>
                <w:rPr>
                  <w:b/>
                </w:rPr>
                <w:t>Итоговый контроль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ins w:id="177" w:author="Anton V. Sharipov" w:date="2019-11-28T16:58:00Z">
              <w:r>
                <w:rPr>
                  <w:b/>
                </w:rPr>
                <w:t>2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ins w:id="178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ins w:id="179" w:author="Anton V. Sharipov" w:date="2019-11-28T16:58:00Z">
              <w:r>
                <w:rPr>
                  <w:b/>
                </w:rPr>
                <w:t>2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ins w:id="180" w:author="Anton V. Sharipov" w:date="2019-11-28T16:58:00Z">
              <w:r>
                <w:rPr>
                  <w:szCs w:val="24"/>
                </w:rPr>
                <w:t>–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ins w:id="181" w:author="Anton V. Sharipov" w:date="2019-11-28T16:58:00Z">
              <w:r>
                <w:rPr/>
                <w:t xml:space="preserve">Письменный </w:t>
              </w:r>
            </w:ins>
          </w:p>
          <w:p>
            <w:pPr>
              <w:pStyle w:val="Normal"/>
              <w:rPr/>
            </w:pPr>
            <w:ins w:id="183" w:author="Anton V. Sharipov" w:date="2019-11-28T16:58:00Z">
              <w:r>
                <w:rPr/>
                <w:t>экзамен</w:t>
              </w:r>
            </w:ins>
          </w:p>
        </w:tc>
      </w:tr>
      <w:tr>
        <w:trPr>
          <w:trHeight w:val="56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ins w:id="184" w:author="Anton V. Sharipov" w:date="2019-11-28T16:58:00Z">
              <w:r>
                <w:rPr>
                  <w:b/>
                </w:rPr>
                <w:t>Всего</w:t>
              </w:r>
            </w:ins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ins w:id="185" w:author="Anton V. Sharipov" w:date="2019-11-28T16:58:00Z">
              <w:r>
                <w:rPr>
                  <w:b/>
                </w:rPr>
                <w:t>16</w:t>
              </w:r>
            </w:ins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del w:id="186" w:author="Yana A. Chumakova" w:date="2019-12-27T15:05:00Z">
              <w:r>
                <w:rPr>
                  <w:b/>
                </w:rPr>
                <w:delText>14</w:delText>
              </w:r>
            </w:del>
            <w:ins w:id="187" w:author="Yana A. Chumakova" w:date="2019-12-27T15:05:00Z">
              <w:r>
                <w:rPr>
                  <w:b/>
                  <w:lang w:val="en-US"/>
                </w:rPr>
                <w:t>8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del w:id="188" w:author="Yana A. Chumakova" w:date="2019-12-27T15:05:00Z">
              <w:r>
                <w:rPr>
                  <w:b/>
                </w:rPr>
                <w:delText>2</w:delText>
              </w:r>
            </w:del>
            <w:ins w:id="189" w:author="Yana A. Chumakova" w:date="2019-12-27T15:05:00Z">
              <w:r>
                <w:rPr>
                  <w:b/>
                  <w:lang w:val="en-US"/>
                </w:rPr>
                <w:t>8</w:t>
              </w:r>
            </w:ins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ins w:id="190" w:author="Anton V. Sharipov" w:date="2019-11-28T16:58:00Z">
              <w:r>
                <w:rPr>
                  <w:b/>
                </w:rPr>
                <w:t>-</w:t>
              </w:r>
            </w:ins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Lines/>
        <w:widowControl w:val="false"/>
        <w:spacing w:before="240" w:after="240"/>
        <w:rPr/>
      </w:pPr>
      <w:r>
        <w:br w:type="page"/>
      </w:r>
      <w:r>
        <w:rPr/>
      </w:r>
      <w:r>
        <w:br w:type="page"/>
      </w:r>
    </w:p>
    <w:p>
      <w:pPr>
        <w:pStyle w:val="Heading1"/>
        <w:keepLines/>
        <w:widowControl w:val="false"/>
        <w:spacing w:before="0" w:after="240"/>
        <w:ind w:left="-142" w:hanging="0"/>
        <w:jc w:val="left"/>
        <w:rPr/>
      </w:pPr>
      <w:r>
        <w:rPr/>
        <w:t>КАЛЕНДАРНЫЙ УЧЕБНЫЙ ГРАФИК</w:t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4841"/>
        <w:gridCol w:w="3973"/>
      </w:tblGrid>
      <w:tr>
        <w:trPr>
          <w:trHeight w:val="570" w:hRule="atLeast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Всего, час</w:t>
            </w:r>
          </w:p>
        </w:tc>
      </w:tr>
      <w:tr>
        <w:trPr>
          <w:trHeight w:val="784" w:hRule="atLeast"/>
        </w:trPr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1-20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  <w:r>
              <w:rPr/>
              <w:t xml:space="preserve"> 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6</w:t>
            </w:r>
          </w:p>
        </w:tc>
      </w:tr>
      <w:tr>
        <w:trPr>
          <w:trHeight w:val="925" w:hRule="atLeast"/>
        </w:trPr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1.5 Конструкция самолёта и критические поверхности ВСТема 1.6 Условия, которые приводят к образованию льда на поверхности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2.1 Виды контроля (проверок) поверхностей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  <w:r>
              <w:rPr/>
              <w:t xml:space="preserve"> 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784" w:hRule="atLeast"/>
        </w:trPr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</w:tr>
      <w:tr>
        <w:trPr>
          <w:trHeight w:val="791" w:hRule="atLeast"/>
        </w:trPr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>
        <w:trPr>
          <w:trHeight w:val="694" w:hRule="atLeast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Calibri"/>
                <w:szCs w:val="24"/>
                <w:highlight w:val="yellow"/>
                <w:lang w:val="en-US"/>
              </w:rPr>
              <w:t>09</w:t>
            </w:r>
            <w:r>
              <w:rPr>
                <w:rFonts w:eastAsia="Calibri"/>
                <w:szCs w:val="24"/>
                <w:highlight w:val="yellow"/>
              </w:rPr>
              <w:t>:00-10:30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4.2 Операционные процедуры аэропорта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10:40-12:10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12:50-14:20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highlight w:val="yellow"/>
              </w:rPr>
            </w:pPr>
            <w:r>
              <w:rPr>
                <w:szCs w:val="22"/>
                <w:highlight w:val="yellow"/>
              </w:rPr>
              <w:t>Тема 5.2 Опыт аэропорта Пулково в прошедшем сезоне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14:30-16:00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Итоговый контроль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1" w:author="Yana A. Chumakova" w:date="2019-06-05T10:12:00Z" w:initials="YA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eastAsia="en-US" w:val="ru-RU" w:bidi="ar-SA"/>
        </w:rPr>
        <w:t>Не прописаны часы по темам</w:t>
      </w:r>
    </w:p>
  </w:comment>
  <w:comment w:id="0" w:author="Yana A. Chumakova" w:date="2019-11-28T11:13:00Z" w:initials="YAC">
    <w:p>
      <w:r>
        <w:rPr>
          <w:rFonts w:ascii="Times New Roman" w:hAnsi="Times New Roman" w:eastAsia="Times New Roman" w:cs="Times New Roman"/>
          <w:color w:val="auto"/>
          <w:sz w:val="20"/>
          <w:szCs w:val="20"/>
          <w:lang w:bidi="ar-SA" w:val="en-US" w:eastAsia="en-US"/>
        </w:rPr>
        <w:t>Привести в соответствие с учебным планом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1"/>
    <w:family w:val="roman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г. 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39" w:type="dxa"/>
      <w:tblCellMar>
        <w:top w:w="0" w:type="dxa"/>
        <w:left w:w="108" w:type="dxa"/>
        <w:bottom w:w="0" w:type="dxa"/>
        <w:right w:w="108" w:type="dxa"/>
      </w:tblCellMar>
    </w:tblPr>
    <w:tblGrid>
      <w:gridCol w:w="2410"/>
      <w:gridCol w:w="5954"/>
      <w:gridCol w:w="1569"/>
    </w:tblGrid>
    <w:tr>
      <w:trPr>
        <w:trHeight w:val="654" w:hRule="atLeast"/>
        <w:cantSplit w:val="true"/>
      </w:trPr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808080"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color w:val="808080"/>
              <w:szCs w:val="24"/>
            </w:rPr>
            <w:t xml:space="preserve">«Организация и контроль противообледенительной защиты ВС (категория </w:t>
          </w:r>
          <w:ins w:id="191" w:author="Yana A. Chumakova" w:date="2019-12-10T14:55:00Z">
            <w:r>
              <w:rPr>
                <w:b w:val="false"/>
                <w:bCs/>
                <w:color w:val="808080"/>
                <w:szCs w:val="24"/>
              </w:rPr>
              <w:t xml:space="preserve">по </w:t>
            </w:r>
          </w:ins>
          <w:ins w:id="192" w:author="Yana A. Chumakova" w:date="2019-12-10T14:55:00Z">
            <w:r>
              <w:rPr>
                <w:b w:val="false"/>
                <w:bCs/>
                <w:color w:val="808080"/>
                <w:szCs w:val="24"/>
                <w:lang w:val="ru-RU"/>
              </w:rPr>
              <w:t>SAE</w:t>
            </w:r>
          </w:ins>
          <w:ins w:id="193" w:author="Yana A. Chumakova" w:date="2019-12-10T14:55:00Z">
            <w:r>
              <w:rPr>
                <w:b w:val="false"/>
                <w:bCs/>
                <w:color w:val="808080"/>
                <w:szCs w:val="24"/>
              </w:rPr>
              <w:t xml:space="preserve"> </w:t>
            </w:r>
          </w:ins>
          <w:ins w:id="194" w:author="Yana A. Chumakova" w:date="2019-12-10T14:55:00Z">
            <w:r>
              <w:rPr>
                <w:b w:val="false"/>
                <w:bCs/>
                <w:color w:val="808080"/>
                <w:szCs w:val="24"/>
                <w:lang w:val="ru-RU"/>
              </w:rPr>
              <w:t>AS</w:t>
            </w:r>
          </w:ins>
          <w:ins w:id="195" w:author="Yana A. Chumakova" w:date="2019-12-10T14:55:00Z">
            <w:r>
              <w:rPr>
                <w:b w:val="false"/>
                <w:bCs/>
                <w:color w:val="808080"/>
                <w:szCs w:val="24"/>
              </w:rPr>
              <w:t>6286</w:t>
            </w:r>
          </w:ins>
          <w:ins w:id="196" w:author="Yana A. Chumakova" w:date="2019-12-10T14:55:00Z">
            <w:r>
              <w:rPr>
                <w:b w:val="false"/>
                <w:bCs/>
                <w:color w:val="808080"/>
                <w:szCs w:val="24"/>
                <w:lang w:val="ru-RU"/>
              </w:rPr>
              <w:t>A</w:t>
            </w:r>
          </w:ins>
          <w:ins w:id="197" w:author="Yana A. Chumakova" w:date="2019-12-10T14:55:00Z">
            <w:r>
              <w:rPr>
                <w:b w:val="false"/>
                <w:bCs/>
                <w:color w:val="808080"/>
                <w:szCs w:val="24"/>
              </w:rPr>
              <w:t xml:space="preserve"> </w:t>
            </w:r>
          </w:ins>
          <w:r>
            <w:rPr>
              <w:bCs/>
              <w:color w:val="808080"/>
              <w:szCs w:val="24"/>
            </w:rPr>
            <w:t>DI-L30В)»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jc w:val="right"/>
            <w:rPr>
              <w:color w:val="808080"/>
              <w:szCs w:val="24"/>
            </w:rPr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color w:val="808080"/>
              <w:szCs w:val="24"/>
            </w:rPr>
            <w:fldChar w:fldCharType="begin"/>
          </w:r>
          <w:r>
            <w:rPr>
              <w:szCs w:val="24"/>
              <w:color w:val="808080"/>
            </w:rPr>
            <w:instrText> PAGE </w:instrText>
          </w:r>
          <w:r>
            <w:rPr>
              <w:szCs w:val="24"/>
              <w:color w:val="808080"/>
            </w:rPr>
            <w:fldChar w:fldCharType="separate"/>
          </w:r>
          <w:r>
            <w:rPr>
              <w:szCs w:val="24"/>
              <w:color w:val="808080"/>
            </w:rPr>
            <w:t>5</w:t>
          </w:r>
          <w:r>
            <w:rPr>
              <w:szCs w:val="24"/>
              <w:color w:val="808080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color w:val="808080"/>
              <w:szCs w:val="24"/>
            </w:rPr>
            <w:fldChar w:fldCharType="begin"/>
          </w:r>
          <w:r>
            <w:rPr>
              <w:szCs w:val="24"/>
              <w:color w:val="808080"/>
            </w:rPr>
            <w:instrText> NUMPAGES \* ARABIC </w:instrText>
          </w:r>
          <w:r>
            <w:rPr>
              <w:szCs w:val="24"/>
              <w:color w:val="808080"/>
            </w:rPr>
            <w:fldChar w:fldCharType="separate"/>
          </w:r>
          <w:r>
            <w:rPr>
              <w:szCs w:val="24"/>
              <w:color w:val="808080"/>
            </w:rPr>
            <w:t>5</w:t>
          </w:r>
          <w:r>
            <w:rPr>
              <w:szCs w:val="24"/>
              <w:color w:val="808080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color w:val="00000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color w:val="000000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color w:val="000000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color w:val="000000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color w:val="00000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i w:val="false"/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color w:val="000000"/>
    </w:rPr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color w:val="000000"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eastAsia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color w:val="000000"/>
    </w:rPr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>
      <w:i w:val="false"/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lang w:val="ru-RU"/>
    </w:rPr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>
      <w:color w:val="000000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rFonts w:ascii="Times New Roman" w:hAnsi="Times New Roman" w:eastAsia="Times New Roman" w:cs="Times New Roman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color w:val="000000"/>
    </w:rPr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>
      <w:lang w:val="ru-RU"/>
    </w:rPr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lang w:val="ru-RU"/>
    </w:rPr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>
      <w:lang w:val="ru-RU"/>
    </w:rPr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rFonts w:ascii="Times New Roman" w:hAnsi="Times New Roman" w:eastAsia="Times New Roman" w:cs="Times New Roman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2">
    <w:name w:val="WW8Num57z2"/>
    <w:qFormat/>
    <w:rPr>
      <w:rFonts w:ascii="Wingdings" w:hAnsi="Wingdings" w:cs="Wingdings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color w:val="000000"/>
    </w:rPr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>
      <w:color w:val="000000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/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>
      <w:i w:val="false"/>
      <w:color w:val="000000"/>
    </w:rPr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>
      <w:rFonts w:ascii="Times New Roman" w:hAnsi="Times New Roman" w:eastAsia="Times New Roman" w:cs="Times New Roman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2">
    <w:name w:val="WW8Num63z2"/>
    <w:qFormat/>
    <w:rPr>
      <w:rFonts w:ascii="Wingdings" w:hAnsi="Wingdings" w:cs="Wingdings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/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color w:val="000000"/>
    </w:rPr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>
      <w:color w:val="000000"/>
    </w:rPr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WW8Num69z0">
    <w:name w:val="WW8Num69z0"/>
    <w:qFormat/>
    <w:rPr>
      <w:color w:val="000000"/>
    </w:rPr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>
      <w:i w:val="false"/>
      <w:color w:val="000000"/>
    </w:rPr>
  </w:style>
  <w:style w:type="character" w:styleId="WW8Num70z1">
    <w:name w:val="WW8Num70z1"/>
    <w:qFormat/>
    <w:rPr/>
  </w:style>
  <w:style w:type="character" w:styleId="WW8Num70z2">
    <w:name w:val="WW8Num70z2"/>
    <w:qFormat/>
    <w:rPr/>
  </w:style>
  <w:style w:type="character" w:styleId="WW8Num70z3">
    <w:name w:val="WW8Num70z3"/>
    <w:qFormat/>
    <w:rPr/>
  </w:style>
  <w:style w:type="character" w:styleId="WW8Num70z4">
    <w:name w:val="WW8Num70z4"/>
    <w:qFormat/>
    <w:rPr/>
  </w:style>
  <w:style w:type="character" w:styleId="WW8Num70z5">
    <w:name w:val="WW8Num70z5"/>
    <w:qFormat/>
    <w:rPr/>
  </w:style>
  <w:style w:type="character" w:styleId="WW8Num70z6">
    <w:name w:val="WW8Num70z6"/>
    <w:qFormat/>
    <w:rPr/>
  </w:style>
  <w:style w:type="character" w:styleId="WW8Num70z7">
    <w:name w:val="WW8Num70z7"/>
    <w:qFormat/>
    <w:rPr/>
  </w:style>
  <w:style w:type="character" w:styleId="WW8Num70z8">
    <w:name w:val="WW8Num70z8"/>
    <w:qFormat/>
    <w:rPr/>
  </w:style>
  <w:style w:type="character" w:styleId="WW8Num71z0">
    <w:name w:val="WW8Num71z0"/>
    <w:qFormat/>
    <w:rPr/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i w:val="false"/>
      <w:color w:val="000000"/>
    </w:rPr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lang w:val="ru-RU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/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>
      <w:color w:val="000000"/>
    </w:rPr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>
      <w:rFonts w:ascii="Times New Roman" w:hAnsi="Times New Roman" w:eastAsia="Times New Roman" w:cs="Times New Roman"/>
    </w:rPr>
  </w:style>
  <w:style w:type="character" w:styleId="WW8Num77z1">
    <w:name w:val="WW8Num77z1"/>
    <w:qFormat/>
    <w:rPr>
      <w:rFonts w:ascii="Courier New" w:hAnsi="Courier New" w:cs="Courier New"/>
    </w:rPr>
  </w:style>
  <w:style w:type="character" w:styleId="WW8Num77z2">
    <w:name w:val="WW8Num77z2"/>
    <w:qFormat/>
    <w:rPr>
      <w:rFonts w:ascii="Wingdings" w:hAnsi="Wingdings" w:cs="Wingdings"/>
    </w:rPr>
  </w:style>
  <w:style w:type="character" w:styleId="WW8Num77z3">
    <w:name w:val="WW8Num77z3"/>
    <w:qFormat/>
    <w:rPr>
      <w:rFonts w:ascii="Symbol" w:hAnsi="Symbol" w:cs="Symbol"/>
    </w:rPr>
  </w:style>
  <w:style w:type="character" w:styleId="WW8Num78z0">
    <w:name w:val="WW8Num78z0"/>
    <w:qFormat/>
    <w:rPr>
      <w:color w:val="000000"/>
    </w:rPr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781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2019-11-26T19:00:00Z</dcterms:created>
  <dc:creator>Константинова</dc:creator>
  <dc:description/>
  <cp:keywords/>
  <dc:language>en-US</dc:language>
  <cp:lastModifiedBy>Anna Y. Gladkovskaya</cp:lastModifiedBy>
  <cp:lastPrinted>2019-12-09T09:21:00Z</cp:lastPrinted>
  <dcterms:modified xsi:type="dcterms:W3CDTF">2020-08-14T15:01:00Z</dcterms:modified>
  <cp:revision>21</cp:revision>
  <dc:subject/>
  <dc:title>НЕГОСУДАРСТВЕННОЕ ОБРАЗОВАТЕЛЬНОЕ УЧРЕЖДЕНИЕ ВЫСШАЯ КОММЕРЧЕСКАЯ ШКОЛА «АВИАБИЗНЕС»</dc:title>
</cp:coreProperties>
</file>